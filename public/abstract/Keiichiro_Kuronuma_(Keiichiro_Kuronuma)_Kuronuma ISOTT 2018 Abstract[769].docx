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B497" w14:textId="77777777" w:rsidR="00E0263D" w:rsidRDefault="00E0263D" w:rsidP="007913D5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bookmarkStart w:id="0" w:name="_Hlk511470455"/>
      <w:r w:rsidRPr="00E0263D">
        <w:rPr>
          <w:rFonts w:ascii="Arial" w:hAnsi="Arial" w:cs="Arial"/>
          <w:b/>
          <w:sz w:val="28"/>
          <w:szCs w:val="28"/>
        </w:rPr>
        <w:t>A Prospective Assessment of Correlation between Peripheral Oxyhemoglobin Concentration using Near Infrared Spectroscopy and Epicardial Fat Volume measured by Computed Tomography</w:t>
      </w:r>
    </w:p>
    <w:p w14:paraId="490C00DD" w14:textId="77777777" w:rsidR="007913D5" w:rsidRPr="007913D5" w:rsidRDefault="007913D5" w:rsidP="007913D5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</w:p>
    <w:p w14:paraId="6C89E970" w14:textId="77777777" w:rsidR="00F326B4" w:rsidRPr="00F326B4" w:rsidRDefault="00F326B4" w:rsidP="00F326B4">
      <w:pPr>
        <w:spacing w:after="0" w:line="240" w:lineRule="auto"/>
        <w:jc w:val="center"/>
        <w:rPr>
          <w:rFonts w:ascii="Arial" w:hAnsi="Arial" w:cs="Arial"/>
          <w:b/>
        </w:rPr>
      </w:pPr>
      <w:r w:rsidRPr="00F326B4">
        <w:rPr>
          <w:rFonts w:ascii="Arial" w:hAnsi="Arial" w:cs="Arial"/>
          <w:b/>
          <w:bCs/>
        </w:rPr>
        <w:t>K. Kuronuma, MD</w:t>
      </w:r>
      <w:r w:rsidRPr="00F326B4">
        <w:rPr>
          <w:rFonts w:ascii="Arial" w:hAnsi="Arial" w:cs="Arial"/>
          <w:b/>
          <w:bCs/>
          <w:vertAlign w:val="superscript"/>
        </w:rPr>
        <w:t>a</w:t>
      </w:r>
      <w:r w:rsidRPr="00F326B4">
        <w:rPr>
          <w:rFonts w:ascii="Arial" w:hAnsi="Arial" w:cs="Arial"/>
          <w:b/>
          <w:bCs/>
        </w:rPr>
        <w:t>;</w:t>
      </w:r>
      <w:r w:rsidRPr="00F326B4">
        <w:rPr>
          <w:rFonts w:ascii="Arial" w:hAnsi="Arial" w:cs="Arial"/>
          <w:b/>
        </w:rPr>
        <w:t xml:space="preserve"> </w:t>
      </w:r>
      <w:r w:rsidRPr="00F326B4">
        <w:rPr>
          <w:rFonts w:ascii="Arial" w:hAnsi="Arial" w:cs="Arial"/>
        </w:rPr>
        <w:t>T. Kawamorita,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T. Yagi,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S. Sugai,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</w:t>
      </w:r>
      <w:r w:rsidRPr="00F326B4">
        <w:rPr>
          <w:rFonts w:ascii="Arial" w:hAnsi="Arial" w:cs="Arial"/>
          <w:vertAlign w:val="superscript"/>
        </w:rPr>
        <w:t xml:space="preserve"> </w:t>
      </w:r>
      <w:r w:rsidRPr="00F326B4">
        <w:rPr>
          <w:rFonts w:ascii="Arial" w:hAnsi="Arial" w:cs="Arial"/>
        </w:rPr>
        <w:t>S. Hayashida,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K. Iso,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K. Iida,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W. Atsumi,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 xml:space="preserve">; </w:t>
      </w:r>
      <w:r w:rsidR="000014D4">
        <w:rPr>
          <w:rFonts w:ascii="Arial" w:hAnsi="Arial" w:cs="Arial"/>
        </w:rPr>
        <w:t>M. Komoriya, MD</w:t>
      </w:r>
      <w:r w:rsidR="000014D4" w:rsidRPr="000014D4">
        <w:rPr>
          <w:rFonts w:ascii="Arial" w:hAnsi="Arial" w:cs="Arial"/>
        </w:rPr>
        <w:t xml:space="preserve">; </w:t>
      </w:r>
      <w:r w:rsidRPr="00F326B4">
        <w:rPr>
          <w:rFonts w:ascii="Arial" w:hAnsi="Arial" w:cs="Arial"/>
        </w:rPr>
        <w:t>Y. Suzuki,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E. Tachibana,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S. Kunimoto, MD</w:t>
      </w:r>
      <w:r w:rsidRPr="00F326B4">
        <w:rPr>
          <w:rFonts w:ascii="Arial" w:hAnsi="Arial" w:cs="Arial"/>
          <w:vertAlign w:val="superscript"/>
        </w:rPr>
        <w:t>a</w:t>
      </w:r>
      <w:r w:rsidRPr="00F326B4">
        <w:rPr>
          <w:rFonts w:ascii="Arial" w:hAnsi="Arial" w:cs="Arial"/>
        </w:rPr>
        <w:t>; N. Matsumoto, MD</w:t>
      </w:r>
      <w:r w:rsidRPr="00F326B4">
        <w:rPr>
          <w:rFonts w:ascii="Arial" w:hAnsi="Arial" w:cs="Arial"/>
          <w:vertAlign w:val="superscript"/>
        </w:rPr>
        <w:t>b</w:t>
      </w:r>
      <w:r w:rsidRPr="00F326B4">
        <w:rPr>
          <w:rFonts w:ascii="Arial" w:hAnsi="Arial" w:cs="Arial"/>
        </w:rPr>
        <w:t>; Y. Okumura, MD</w:t>
      </w:r>
      <w:r w:rsidRPr="00F326B4">
        <w:rPr>
          <w:rFonts w:ascii="Arial" w:hAnsi="Arial" w:cs="Arial"/>
          <w:vertAlign w:val="superscript"/>
        </w:rPr>
        <w:t>c</w:t>
      </w:r>
      <w:r w:rsidRPr="00F326B4">
        <w:rPr>
          <w:rFonts w:ascii="Arial" w:hAnsi="Arial" w:cs="Arial"/>
        </w:rPr>
        <w:t>; K. Sakatani, MD</w:t>
      </w:r>
      <w:r w:rsidRPr="00F326B4">
        <w:rPr>
          <w:rFonts w:ascii="Arial" w:hAnsi="Arial" w:cs="Arial"/>
          <w:vertAlign w:val="superscript"/>
        </w:rPr>
        <w:t>d</w:t>
      </w:r>
    </w:p>
    <w:p w14:paraId="01CD4EA6" w14:textId="77777777" w:rsidR="00F326B4" w:rsidRDefault="00F326B4" w:rsidP="00F326B4">
      <w:pPr>
        <w:spacing w:after="0" w:line="240" w:lineRule="auto"/>
        <w:jc w:val="center"/>
        <w:rPr>
          <w:rFonts w:ascii="Arial" w:hAnsi="Arial" w:cs="Arial"/>
          <w:i/>
          <w:iCs/>
          <w:sz w:val="22"/>
          <w:vertAlign w:val="superscript"/>
        </w:rPr>
      </w:pPr>
    </w:p>
    <w:p w14:paraId="3C4EEB94" w14:textId="77777777" w:rsidR="00F326B4" w:rsidRPr="00F326B4" w:rsidRDefault="00F326B4" w:rsidP="00F326B4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a</w:t>
      </w:r>
      <w:r w:rsidRPr="00F326B4">
        <w:rPr>
          <w:rFonts w:ascii="Arial" w:hAnsi="Arial" w:cs="Arial"/>
          <w:i/>
          <w:iCs/>
          <w:sz w:val="22"/>
        </w:rPr>
        <w:t xml:space="preserve"> </w:t>
      </w:r>
      <w:r w:rsidR="000014D4" w:rsidRPr="00F326B4">
        <w:rPr>
          <w:rFonts w:ascii="Arial" w:hAnsi="Arial" w:cs="Arial"/>
          <w:i/>
          <w:iCs/>
          <w:sz w:val="22"/>
        </w:rPr>
        <w:t>Department</w:t>
      </w:r>
      <w:r w:rsidRPr="00F326B4">
        <w:rPr>
          <w:rFonts w:ascii="Arial" w:hAnsi="Arial" w:cs="Arial"/>
          <w:i/>
          <w:iCs/>
          <w:sz w:val="22"/>
        </w:rPr>
        <w:t xml:space="preserve"> of Cardiology, Kawaguchi Municipal Medical Center, Japan </w:t>
      </w:r>
    </w:p>
    <w:p w14:paraId="3AB06C3A" w14:textId="77777777" w:rsidR="00F326B4" w:rsidRPr="00F326B4" w:rsidRDefault="00F326B4" w:rsidP="00F326B4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b</w:t>
      </w:r>
      <w:r w:rsidRPr="00F326B4">
        <w:rPr>
          <w:rFonts w:ascii="Arial" w:hAnsi="Arial" w:cs="Arial"/>
          <w:i/>
          <w:iCs/>
          <w:sz w:val="22"/>
        </w:rPr>
        <w:t xml:space="preserve"> Department of Cardiology, Nihon University Hospital, Japan</w:t>
      </w:r>
    </w:p>
    <w:p w14:paraId="1D34C749" w14:textId="77777777" w:rsidR="00F326B4" w:rsidRPr="00F326B4" w:rsidRDefault="00F326B4" w:rsidP="00F326B4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c</w:t>
      </w:r>
      <w:r w:rsidR="000014D4">
        <w:rPr>
          <w:rFonts w:ascii="Arial" w:hAnsi="Arial" w:cs="Arial"/>
          <w:i/>
          <w:iCs/>
          <w:sz w:val="22"/>
          <w:vertAlign w:val="superscript"/>
        </w:rPr>
        <w:t xml:space="preserve"> </w:t>
      </w:r>
      <w:r w:rsidRPr="00F326B4">
        <w:rPr>
          <w:rFonts w:ascii="Arial" w:hAnsi="Arial" w:cs="Arial"/>
          <w:i/>
          <w:iCs/>
          <w:sz w:val="22"/>
        </w:rPr>
        <w:t xml:space="preserve">Division of Cardiology, </w:t>
      </w:r>
      <w:r w:rsidR="000014D4">
        <w:rPr>
          <w:rFonts w:ascii="Arial" w:hAnsi="Arial" w:cs="Arial"/>
          <w:i/>
          <w:iCs/>
          <w:sz w:val="22"/>
        </w:rPr>
        <w:t xml:space="preserve">Department of Medicine, </w:t>
      </w:r>
      <w:r w:rsidRPr="00F326B4">
        <w:rPr>
          <w:rFonts w:ascii="Arial" w:hAnsi="Arial" w:cs="Arial"/>
          <w:i/>
          <w:iCs/>
          <w:sz w:val="22"/>
        </w:rPr>
        <w:t>Nihon University Itabashi Hospital, Japan</w:t>
      </w:r>
    </w:p>
    <w:p w14:paraId="0CCE09AC" w14:textId="77777777" w:rsidR="00F326B4" w:rsidRPr="00F326B4" w:rsidRDefault="00F326B4" w:rsidP="00F326B4">
      <w:pPr>
        <w:spacing w:after="0" w:line="240" w:lineRule="auto"/>
        <w:jc w:val="center"/>
        <w:rPr>
          <w:rFonts w:ascii="Arial" w:hAnsi="Arial" w:cs="Arial"/>
          <w:sz w:val="22"/>
        </w:rPr>
      </w:pPr>
      <w:r w:rsidRPr="00F326B4">
        <w:rPr>
          <w:rFonts w:ascii="Arial" w:hAnsi="Arial" w:cs="Arial"/>
          <w:i/>
          <w:iCs/>
          <w:sz w:val="22"/>
          <w:vertAlign w:val="superscript"/>
        </w:rPr>
        <w:t>d</w:t>
      </w:r>
      <w:r w:rsidRPr="00F326B4">
        <w:rPr>
          <w:rFonts w:ascii="Arial" w:hAnsi="Arial" w:cs="Arial"/>
          <w:i/>
          <w:iCs/>
          <w:sz w:val="22"/>
        </w:rPr>
        <w:t xml:space="preserve"> N</w:t>
      </w:r>
      <w:bookmarkStart w:id="1" w:name="_GoBack"/>
      <w:bookmarkEnd w:id="1"/>
      <w:r w:rsidRPr="00F326B4">
        <w:rPr>
          <w:rFonts w:ascii="Arial" w:hAnsi="Arial" w:cs="Arial"/>
          <w:i/>
          <w:iCs/>
          <w:sz w:val="22"/>
        </w:rPr>
        <w:t>EWCAT Institute, Nihon University College of Engineering, Japan</w:t>
      </w:r>
    </w:p>
    <w:p w14:paraId="5755D044" w14:textId="77777777" w:rsidR="00E0263D" w:rsidRPr="00F326B4" w:rsidRDefault="00E0263D" w:rsidP="00F326B4">
      <w:pPr>
        <w:spacing w:after="0" w:line="240" w:lineRule="auto"/>
        <w:jc w:val="center"/>
        <w:rPr>
          <w:rFonts w:ascii="Arial" w:eastAsia="SimSun" w:hAnsi="Arial" w:cs="Arial"/>
          <w:i/>
        </w:rPr>
      </w:pPr>
    </w:p>
    <w:p w14:paraId="1223B72B" w14:textId="77777777" w:rsidR="00536063" w:rsidRPr="00E0263D" w:rsidRDefault="00A86019">
      <w:pPr>
        <w:spacing w:after="0" w:line="240" w:lineRule="auto"/>
        <w:jc w:val="center"/>
        <w:rPr>
          <w:rFonts w:ascii="Arial" w:hAnsi="Arial" w:cs="Arial"/>
          <w:i/>
          <w:sz w:val="22"/>
          <w:szCs w:val="22"/>
        </w:rPr>
      </w:pPr>
      <w:r w:rsidRPr="00E0263D">
        <w:rPr>
          <w:rFonts w:ascii="Arial" w:hAnsi="Arial" w:cs="Arial"/>
          <w:i/>
          <w:sz w:val="22"/>
          <w:szCs w:val="22"/>
        </w:rPr>
        <w:t xml:space="preserve">Corresponding </w:t>
      </w:r>
      <w:r w:rsidRPr="00E0263D">
        <w:rPr>
          <w:rFonts w:ascii="Arial" w:hAnsi="Arial" w:cs="Arial" w:hint="eastAsia"/>
          <w:i/>
          <w:sz w:val="22"/>
          <w:szCs w:val="22"/>
        </w:rPr>
        <w:t>a</w:t>
      </w:r>
      <w:r w:rsidRPr="00E0263D">
        <w:rPr>
          <w:rFonts w:ascii="Arial" w:hAnsi="Arial" w:cs="Arial"/>
          <w:i/>
          <w:sz w:val="22"/>
          <w:szCs w:val="22"/>
        </w:rPr>
        <w:t xml:space="preserve">uthor e-mail address: </w:t>
      </w:r>
      <w:r w:rsidR="00E0263D" w:rsidRPr="00E0263D">
        <w:rPr>
          <w:rFonts w:ascii="Arial" w:hAnsi="Arial" w:cs="Arial"/>
          <w:i/>
          <w:sz w:val="22"/>
          <w:szCs w:val="22"/>
        </w:rPr>
        <w:t>keiichirokuronuma@gmail.com</w:t>
      </w:r>
    </w:p>
    <w:p w14:paraId="7F36A6C3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6EA8853E" w14:textId="0C49C87C" w:rsidR="007913D5" w:rsidRDefault="00E0263D" w:rsidP="007913D5">
      <w:pPr>
        <w:spacing w:after="0" w:line="240" w:lineRule="auto"/>
        <w:jc w:val="both"/>
        <w:rPr>
          <w:rFonts w:ascii="Arial" w:hAnsi="Arial" w:cs="Arial"/>
        </w:rPr>
      </w:pPr>
      <w:r w:rsidRPr="00E0263D">
        <w:rPr>
          <w:rFonts w:ascii="Arial" w:hAnsi="Arial" w:cs="Arial"/>
          <w:b/>
        </w:rPr>
        <w:t xml:space="preserve">Abstract: </w:t>
      </w:r>
      <w:r w:rsidRPr="00E0263D">
        <w:rPr>
          <w:rFonts w:ascii="Arial" w:hAnsi="Arial" w:cs="Arial"/>
        </w:rPr>
        <w:t xml:space="preserve">Near infrared spectroscopy (NIRS) with </w:t>
      </w:r>
      <w:r w:rsidR="00AF0638">
        <w:rPr>
          <w:rFonts w:ascii="Arial" w:hAnsi="Arial" w:cs="Arial"/>
        </w:rPr>
        <w:t xml:space="preserve">a </w:t>
      </w:r>
      <w:r w:rsidRPr="00E0263D">
        <w:rPr>
          <w:rFonts w:ascii="Arial" w:hAnsi="Arial" w:cs="Arial"/>
        </w:rPr>
        <w:t xml:space="preserve">vascular occlusion test (VOT) is a noninvasive technique </w:t>
      </w:r>
      <w:r w:rsidR="005F56A2">
        <w:rPr>
          <w:rFonts w:ascii="Arial" w:hAnsi="Arial" w:cs="Arial"/>
        </w:rPr>
        <w:t>that</w:t>
      </w:r>
      <w:r w:rsidR="005F56A2" w:rsidRPr="00E0263D">
        <w:rPr>
          <w:rFonts w:ascii="Arial" w:hAnsi="Arial" w:cs="Arial"/>
        </w:rPr>
        <w:t xml:space="preserve"> </w:t>
      </w:r>
      <w:r w:rsidRPr="00E0263D">
        <w:rPr>
          <w:rFonts w:ascii="Arial" w:hAnsi="Arial" w:cs="Arial"/>
        </w:rPr>
        <w:t xml:space="preserve">evaluates oxidative metabolism and microcirculation. Epicardial fat volume (EFV) is associated with coronary atherosclerosis and cardiovascular events. </w:t>
      </w:r>
      <w:r w:rsidR="00EB3346">
        <w:rPr>
          <w:rFonts w:ascii="Arial" w:hAnsi="Arial" w:cs="Arial"/>
        </w:rPr>
        <w:t>Furthermore, p</w:t>
      </w:r>
      <w:r w:rsidRPr="00E0263D">
        <w:rPr>
          <w:rFonts w:ascii="Arial" w:hAnsi="Arial" w:cs="Arial"/>
        </w:rPr>
        <w:t xml:space="preserve">revious studies </w:t>
      </w:r>
      <w:r w:rsidR="005F56A2">
        <w:rPr>
          <w:rFonts w:ascii="Arial" w:hAnsi="Arial" w:cs="Arial"/>
        </w:rPr>
        <w:t xml:space="preserve">have </w:t>
      </w:r>
      <w:r w:rsidRPr="00E0263D">
        <w:rPr>
          <w:rFonts w:ascii="Arial" w:hAnsi="Arial" w:cs="Arial"/>
        </w:rPr>
        <w:t>show</w:t>
      </w:r>
      <w:r w:rsidR="005F56A2">
        <w:rPr>
          <w:rFonts w:ascii="Arial" w:hAnsi="Arial" w:cs="Arial"/>
        </w:rPr>
        <w:t>n</w:t>
      </w:r>
      <w:r w:rsidRPr="00E0263D">
        <w:rPr>
          <w:rFonts w:ascii="Arial" w:hAnsi="Arial" w:cs="Arial"/>
        </w:rPr>
        <w:t xml:space="preserve"> that statin therapy </w:t>
      </w:r>
      <w:r w:rsidR="00EB3346">
        <w:rPr>
          <w:rFonts w:ascii="Arial" w:hAnsi="Arial" w:cs="Arial"/>
        </w:rPr>
        <w:t>affects</w:t>
      </w:r>
      <w:r w:rsidRPr="00E0263D">
        <w:rPr>
          <w:rFonts w:ascii="Arial" w:hAnsi="Arial" w:cs="Arial"/>
        </w:rPr>
        <w:t xml:space="preserve"> EFV. </w:t>
      </w:r>
      <w:commentRangeStart w:id="2"/>
      <w:r w:rsidRPr="00E0263D">
        <w:rPr>
          <w:rFonts w:ascii="Arial" w:hAnsi="Arial" w:cs="Arial"/>
        </w:rPr>
        <w:t xml:space="preserve">The aim of </w:t>
      </w:r>
      <w:r w:rsidR="003335BF">
        <w:rPr>
          <w:rFonts w:ascii="Arial" w:hAnsi="Arial" w:cs="Arial"/>
        </w:rPr>
        <w:t xml:space="preserve">the current </w:t>
      </w:r>
      <w:r w:rsidRPr="00E0263D">
        <w:rPr>
          <w:rFonts w:ascii="Arial" w:hAnsi="Arial" w:cs="Arial"/>
        </w:rPr>
        <w:t xml:space="preserve">study was </w:t>
      </w:r>
      <w:r w:rsidR="005F56A2">
        <w:rPr>
          <w:rFonts w:ascii="Arial" w:hAnsi="Arial" w:cs="Arial"/>
        </w:rPr>
        <w:t>to assess</w:t>
      </w:r>
      <w:r w:rsidR="005F56A2" w:rsidRPr="00E0263D">
        <w:rPr>
          <w:rFonts w:ascii="Arial" w:hAnsi="Arial" w:cs="Arial"/>
        </w:rPr>
        <w:t xml:space="preserve"> </w:t>
      </w:r>
      <w:r w:rsidRPr="00E0263D">
        <w:rPr>
          <w:rFonts w:ascii="Arial" w:hAnsi="Arial" w:cs="Arial"/>
        </w:rPr>
        <w:t>the correlation between peripheral NIRS with VOT and EF</w:t>
      </w:r>
      <w:r w:rsidR="00EB3346">
        <w:rPr>
          <w:rFonts w:ascii="Arial" w:hAnsi="Arial" w:cs="Arial"/>
        </w:rPr>
        <w:t>V</w:t>
      </w:r>
      <w:r w:rsidRPr="00E0263D">
        <w:rPr>
          <w:rFonts w:ascii="Arial" w:hAnsi="Arial" w:cs="Arial"/>
        </w:rPr>
        <w:t xml:space="preserve"> using </w:t>
      </w:r>
      <w:r w:rsidR="007A1F82">
        <w:rPr>
          <w:rFonts w:ascii="Arial" w:hAnsi="Arial" w:cs="Arial"/>
        </w:rPr>
        <w:t>cardiac computed tomography (</w:t>
      </w:r>
      <w:commentRangeStart w:id="3"/>
      <w:r w:rsidRPr="00E0263D">
        <w:rPr>
          <w:rFonts w:ascii="Arial" w:hAnsi="Arial" w:cs="Arial"/>
        </w:rPr>
        <w:t>CCT</w:t>
      </w:r>
      <w:commentRangeEnd w:id="3"/>
      <w:r w:rsidR="007A1F82">
        <w:rPr>
          <w:rFonts w:ascii="Arial" w:hAnsi="Arial" w:cs="Arial"/>
        </w:rPr>
        <w:t>)</w:t>
      </w:r>
      <w:r w:rsidR="005F56A2">
        <w:rPr>
          <w:rStyle w:val="ab"/>
        </w:rPr>
        <w:commentReference w:id="3"/>
      </w:r>
      <w:r w:rsidRPr="00E0263D">
        <w:rPr>
          <w:rFonts w:ascii="Arial" w:hAnsi="Arial" w:cs="Arial"/>
        </w:rPr>
        <w:t xml:space="preserve">, </w:t>
      </w:r>
      <w:r w:rsidR="003335BF">
        <w:rPr>
          <w:rFonts w:ascii="Arial" w:hAnsi="Arial" w:cs="Arial"/>
        </w:rPr>
        <w:t xml:space="preserve">both </w:t>
      </w:r>
      <w:r w:rsidRPr="00E0263D">
        <w:rPr>
          <w:rFonts w:ascii="Arial" w:hAnsi="Arial" w:cs="Arial"/>
        </w:rPr>
        <w:t xml:space="preserve">in patients with </w:t>
      </w:r>
      <w:r w:rsidR="003335BF">
        <w:rPr>
          <w:rFonts w:ascii="Arial" w:hAnsi="Arial" w:cs="Arial"/>
        </w:rPr>
        <w:t>and those</w:t>
      </w:r>
      <w:r w:rsidRPr="00E0263D">
        <w:rPr>
          <w:rFonts w:ascii="Arial" w:hAnsi="Arial" w:cs="Arial"/>
        </w:rPr>
        <w:t xml:space="preserve"> without statin</w:t>
      </w:r>
      <w:r w:rsidR="00EB3346">
        <w:rPr>
          <w:rFonts w:ascii="Arial" w:hAnsi="Arial" w:cs="Arial"/>
        </w:rPr>
        <w:t xml:space="preserve"> therapy</w:t>
      </w:r>
      <w:commentRangeEnd w:id="2"/>
      <w:r w:rsidR="003335BF">
        <w:rPr>
          <w:rStyle w:val="ab"/>
        </w:rPr>
        <w:commentReference w:id="2"/>
      </w:r>
      <w:r w:rsidRPr="00E0263D">
        <w:rPr>
          <w:rFonts w:ascii="Arial" w:hAnsi="Arial" w:cs="Arial"/>
        </w:rPr>
        <w:t>. Eighty-three consecutive patients (52 males; median age 69 years) with suspected coronary artery disease</w:t>
      </w:r>
      <w:r w:rsidR="003335BF">
        <w:rPr>
          <w:rFonts w:ascii="Arial" w:hAnsi="Arial" w:cs="Arial"/>
        </w:rPr>
        <w:t>,</w:t>
      </w:r>
      <w:r w:rsidRPr="00E0263D">
        <w:rPr>
          <w:rFonts w:ascii="Arial" w:hAnsi="Arial" w:cs="Arial"/>
        </w:rPr>
        <w:t xml:space="preserve"> </w:t>
      </w:r>
      <w:r w:rsidR="003335BF">
        <w:rPr>
          <w:rFonts w:ascii="Arial" w:hAnsi="Arial" w:cs="Arial"/>
        </w:rPr>
        <w:t xml:space="preserve">on whom </w:t>
      </w:r>
      <w:r w:rsidRPr="00E0263D">
        <w:rPr>
          <w:rFonts w:ascii="Arial" w:hAnsi="Arial" w:cs="Arial"/>
        </w:rPr>
        <w:t>planned CCT</w:t>
      </w:r>
      <w:r w:rsidR="003335BF">
        <w:rPr>
          <w:rFonts w:ascii="Arial" w:hAnsi="Arial" w:cs="Arial"/>
        </w:rPr>
        <w:t xml:space="preserve"> was performed</w:t>
      </w:r>
      <w:r w:rsidRPr="00E0263D">
        <w:rPr>
          <w:rFonts w:ascii="Arial" w:hAnsi="Arial" w:cs="Arial"/>
        </w:rPr>
        <w:t xml:space="preserve"> between October 2017 and March 2018</w:t>
      </w:r>
      <w:r w:rsidR="003335BF">
        <w:rPr>
          <w:rFonts w:ascii="Arial" w:hAnsi="Arial" w:cs="Arial"/>
        </w:rPr>
        <w:t>,</w:t>
      </w:r>
      <w:r w:rsidRPr="00E0263D">
        <w:rPr>
          <w:rFonts w:ascii="Arial" w:hAnsi="Arial" w:cs="Arial"/>
        </w:rPr>
        <w:t xml:space="preserve"> were enrolled. Forty patients were prescribed statins. </w:t>
      </w:r>
      <w:commentRangeStart w:id="4"/>
      <w:r w:rsidRPr="00E0263D">
        <w:rPr>
          <w:rFonts w:ascii="Arial" w:hAnsi="Arial" w:cs="Arial"/>
        </w:rPr>
        <w:t xml:space="preserve">All NIRS </w:t>
      </w:r>
      <w:r w:rsidR="003335BF">
        <w:rPr>
          <w:rFonts w:ascii="Arial" w:hAnsi="Arial" w:cs="Arial"/>
        </w:rPr>
        <w:t xml:space="preserve">examinations were performed before CCT </w:t>
      </w:r>
      <w:r w:rsidRPr="00E0263D">
        <w:rPr>
          <w:rFonts w:ascii="Arial" w:hAnsi="Arial" w:cs="Arial"/>
        </w:rPr>
        <w:t>using a NIRO-200NX (Hamamatsu Photonics K.K., Japan)</w:t>
      </w:r>
      <w:r w:rsidR="003335BF">
        <w:rPr>
          <w:rFonts w:ascii="Arial" w:hAnsi="Arial" w:cs="Arial"/>
        </w:rPr>
        <w:t>, with the patient</w:t>
      </w:r>
      <w:r w:rsidRPr="00E0263D">
        <w:rPr>
          <w:rFonts w:ascii="Arial" w:hAnsi="Arial" w:cs="Arial"/>
        </w:rPr>
        <w:t xml:space="preserve"> in </w:t>
      </w:r>
      <w:r w:rsidR="003335BF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>supine position.</w:t>
      </w:r>
      <w:commentRangeEnd w:id="4"/>
      <w:r w:rsidR="003335BF">
        <w:rPr>
          <w:rStyle w:val="ab"/>
        </w:rPr>
        <w:commentReference w:id="4"/>
      </w:r>
      <w:r w:rsidRPr="00E0263D">
        <w:rPr>
          <w:rFonts w:ascii="Arial" w:hAnsi="Arial" w:cs="Arial"/>
        </w:rPr>
        <w:t xml:space="preserve"> After </w:t>
      </w:r>
      <w:r w:rsidR="00EF5BD3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 xml:space="preserve">NIRS probe was attached to </w:t>
      </w:r>
      <w:r w:rsidR="00EF5BD3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>right thenar eminence, brachial artery blood flow was blocked for 3 min. Maximum or minimum values during VOT were used to determine concentration changes for total hemoglobin (</w:t>
      </w:r>
      <w:r w:rsidRPr="00E0263D">
        <w:rPr>
          <w:rFonts w:ascii="Arial" w:hAnsi="Arial" w:cs="Arial"/>
          <w:lang w:val="el-GR"/>
        </w:rPr>
        <w:t>Δ</w:t>
      </w:r>
      <w:r w:rsidRPr="00E0263D">
        <w:rPr>
          <w:rFonts w:ascii="Arial" w:hAnsi="Arial" w:cs="Arial"/>
        </w:rPr>
        <w:t>cHb), oxyhemoglobin (</w:t>
      </w:r>
      <w:r w:rsidRPr="00E0263D">
        <w:rPr>
          <w:rFonts w:ascii="Arial" w:hAnsi="Arial" w:cs="Arial"/>
          <w:lang w:val="el-GR"/>
        </w:rPr>
        <w:t>Δ</w:t>
      </w:r>
      <w:r w:rsidRPr="00E0263D">
        <w:rPr>
          <w:rFonts w:ascii="Arial" w:hAnsi="Arial" w:cs="Arial"/>
        </w:rPr>
        <w:t>O2Hb), deoxyhemoglobin (</w:t>
      </w:r>
      <w:r w:rsidRPr="00E0263D">
        <w:rPr>
          <w:rFonts w:ascii="Arial" w:hAnsi="Arial" w:cs="Arial"/>
          <w:lang w:val="el-GR"/>
        </w:rPr>
        <w:t>Δ</w:t>
      </w:r>
      <w:r w:rsidRPr="00E0263D">
        <w:rPr>
          <w:rFonts w:ascii="Arial" w:hAnsi="Arial" w:cs="Arial"/>
        </w:rPr>
        <w:t xml:space="preserve">HHb) and tissue oxygenation index (ΔTOI). All CCT images were scanned </w:t>
      </w:r>
      <w:r w:rsidR="003335BF">
        <w:rPr>
          <w:rFonts w:ascii="Arial" w:hAnsi="Arial" w:cs="Arial"/>
        </w:rPr>
        <w:t xml:space="preserve">using a </w:t>
      </w:r>
      <w:r w:rsidRPr="00E0263D">
        <w:rPr>
          <w:rFonts w:ascii="Arial" w:hAnsi="Arial" w:cs="Arial"/>
        </w:rPr>
        <w:t xml:space="preserve">Somatom Definition Flash (Siemens, Germany). Pixels in </w:t>
      </w:r>
      <w:r w:rsidR="003335BF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>epicardium with densit</w:t>
      </w:r>
      <w:r w:rsidR="003335BF">
        <w:rPr>
          <w:rFonts w:ascii="Arial" w:hAnsi="Arial" w:cs="Arial"/>
        </w:rPr>
        <w:t>ies</w:t>
      </w:r>
      <w:r w:rsidRPr="00E0263D">
        <w:rPr>
          <w:rFonts w:ascii="Arial" w:hAnsi="Arial" w:cs="Arial"/>
        </w:rPr>
        <w:t xml:space="preserve"> </w:t>
      </w:r>
      <w:r w:rsidR="003335BF">
        <w:rPr>
          <w:rFonts w:ascii="Arial" w:hAnsi="Arial" w:cs="Arial"/>
        </w:rPr>
        <w:t xml:space="preserve">of </w:t>
      </w:r>
      <w:r w:rsidRPr="00E0263D">
        <w:rPr>
          <w:rFonts w:ascii="Arial" w:hAnsi="Arial" w:cs="Arial"/>
        </w:rPr>
        <w:t xml:space="preserve">-230 to -30 Hounsfield units were considered epicardial fat. Although ΔTOI, </w:t>
      </w:r>
      <w:ins w:id="5" w:author="黒沼 圭一郎" w:date="2018-04-14T12:02:00Z">
        <w:r w:rsidR="004B1A0A" w:rsidRPr="00212B65">
          <w:rPr>
            <w:rFonts w:ascii="Arial" w:eastAsia="ＭＳ Ｐゴシック" w:hAnsi="Arial" w:cs="Arial"/>
            <w:lang w:eastAsia="ja-JP"/>
            <w:rPrChange w:id="6" w:author="黒沼 圭一郎" w:date="2018-04-14T12:33:00Z">
              <w:rPr>
                <w:rFonts w:ascii="ＭＳ Ｐゴシック" w:eastAsia="ＭＳ Ｐゴシック" w:hAnsi="ＭＳ Ｐゴシック" w:cs="Arial" w:hint="eastAsia"/>
                <w:lang w:eastAsia="ja-JP"/>
              </w:rPr>
            </w:rPrChange>
          </w:rPr>
          <w:t>Δ</w:t>
        </w:r>
      </w:ins>
      <w:del w:id="7" w:author="黒沼 圭一郎" w:date="2018-04-14T12:02:00Z">
        <w:r w:rsidR="00252D6F" w:rsidRPr="00212B65" w:rsidDel="004B1A0A">
          <w:rPr>
            <w:rFonts w:ascii="Arial" w:eastAsia="ＭＳ Ｐゴシック" w:hAnsi="Arial" w:cs="Arial"/>
            <w:lang w:eastAsia="ja-JP"/>
            <w:rPrChange w:id="8" w:author="黒沼 圭一郎" w:date="2018-04-14T12:33:00Z">
              <w:rPr>
                <w:rFonts w:ascii="ＭＳ Ｐゴシック" w:eastAsia="ＭＳ Ｐゴシック" w:hAnsi="ＭＳ Ｐゴシック" w:cs="Arial" w:hint="eastAsia"/>
                <w:lang w:eastAsia="ja-JP"/>
              </w:rPr>
            </w:rPrChange>
          </w:rPr>
          <w:delText>Δ</w:delText>
        </w:r>
      </w:del>
      <w:r w:rsidRPr="00212B65">
        <w:rPr>
          <w:rFonts w:ascii="Arial" w:hAnsi="Arial" w:cs="Arial"/>
          <w:rPrChange w:id="9" w:author="黒沼 圭一郎" w:date="2018-04-14T12:33:00Z">
            <w:rPr>
              <w:rFonts w:ascii="Arial" w:hAnsi="Arial" w:cs="Arial"/>
            </w:rPr>
          </w:rPrChange>
        </w:rPr>
        <w:t xml:space="preserve">cHb and </w:t>
      </w:r>
      <w:ins w:id="10" w:author="黒沼 圭一郎" w:date="2018-04-14T12:02:00Z">
        <w:r w:rsidR="004B1A0A" w:rsidRPr="00212B65">
          <w:rPr>
            <w:rFonts w:ascii="Arial" w:eastAsia="ＭＳ Ｐゴシック" w:hAnsi="Arial" w:cs="Arial"/>
            <w:lang w:eastAsia="ja-JP"/>
            <w:rPrChange w:id="11" w:author="黒沼 圭一郎" w:date="2018-04-14T12:33:00Z">
              <w:rPr>
                <w:rFonts w:ascii="Arial" w:eastAsia="ＭＳ Ｐゴシック" w:hAnsi="Arial" w:cs="Arial"/>
                <w:lang w:eastAsia="ja-JP"/>
              </w:rPr>
            </w:rPrChange>
          </w:rPr>
          <w:t>Δ</w:t>
        </w:r>
      </w:ins>
      <w:del w:id="12" w:author="黒沼 圭一郎" w:date="2018-04-14T12:02:00Z">
        <w:r w:rsidR="00252D6F" w:rsidRPr="00212B65" w:rsidDel="004B1A0A">
          <w:rPr>
            <w:rFonts w:ascii="Arial" w:eastAsia="ＭＳ Ｐゴシック" w:hAnsi="Arial" w:cs="Arial"/>
            <w:lang w:eastAsia="ja-JP"/>
            <w:rPrChange w:id="13" w:author="黒沼 圭一郎" w:date="2018-04-14T12:33:00Z">
              <w:rPr>
                <w:rFonts w:ascii="ＭＳ Ｐゴシック" w:eastAsia="ＭＳ Ｐゴシック" w:hAnsi="ＭＳ Ｐゴシック" w:cs="Arial" w:hint="eastAsia"/>
                <w:lang w:eastAsia="ja-JP"/>
              </w:rPr>
            </w:rPrChange>
          </w:rPr>
          <w:delText>Δ</w:delText>
        </w:r>
      </w:del>
      <w:r w:rsidRPr="00212B65">
        <w:rPr>
          <w:rFonts w:ascii="Arial" w:hAnsi="Arial" w:cs="Arial"/>
          <w:rPrChange w:id="14" w:author="黒沼 圭一郎" w:date="2018-04-14T12:33:00Z">
            <w:rPr>
              <w:rFonts w:ascii="Arial" w:hAnsi="Arial" w:cs="Arial"/>
            </w:rPr>
          </w:rPrChange>
        </w:rPr>
        <w:t>HHb</w:t>
      </w:r>
      <w:r w:rsidRPr="00E0263D">
        <w:rPr>
          <w:rFonts w:ascii="Arial" w:hAnsi="Arial" w:cs="Arial"/>
        </w:rPr>
        <w:t xml:space="preserve"> were not correlated with EF</w:t>
      </w:r>
      <w:r w:rsidR="00EB3346">
        <w:rPr>
          <w:rFonts w:ascii="Arial" w:hAnsi="Arial" w:cs="Arial"/>
        </w:rPr>
        <w:t>V</w:t>
      </w:r>
      <w:r w:rsidRPr="00E0263D">
        <w:rPr>
          <w:rFonts w:ascii="Arial" w:hAnsi="Arial" w:cs="Arial"/>
        </w:rPr>
        <w:t>, an inverse correlation was found between ΔO2Hb and EFV (r = -</w:t>
      </w:r>
      <w:r w:rsidR="00EB3346">
        <w:rPr>
          <w:rFonts w:ascii="Arial" w:hAnsi="Arial" w:cs="Arial"/>
        </w:rPr>
        <w:t>0.</w:t>
      </w:r>
      <w:r w:rsidRPr="00E0263D">
        <w:rPr>
          <w:rFonts w:ascii="Arial" w:hAnsi="Arial" w:cs="Arial"/>
        </w:rPr>
        <w:t xml:space="preserve">236; p value= 0.03). </w:t>
      </w:r>
      <w:r w:rsidR="00EF5BD3">
        <w:rPr>
          <w:rFonts w:ascii="Arial" w:hAnsi="Arial" w:cs="Arial"/>
        </w:rPr>
        <w:t>A</w:t>
      </w:r>
      <w:r w:rsidR="00EF5BD3" w:rsidRPr="00E0263D">
        <w:rPr>
          <w:rFonts w:ascii="Arial" w:hAnsi="Arial" w:cs="Arial"/>
        </w:rPr>
        <w:t xml:space="preserve"> </w:t>
      </w:r>
      <w:r w:rsidRPr="00E0263D">
        <w:rPr>
          <w:rFonts w:ascii="Arial" w:hAnsi="Arial" w:cs="Arial"/>
        </w:rPr>
        <w:t>strong</w:t>
      </w:r>
      <w:r w:rsidR="00EF5BD3">
        <w:rPr>
          <w:rFonts w:ascii="Arial" w:hAnsi="Arial" w:cs="Arial"/>
        </w:rPr>
        <w:t>er</w:t>
      </w:r>
      <w:r w:rsidRPr="00E0263D">
        <w:rPr>
          <w:rFonts w:ascii="Arial" w:hAnsi="Arial" w:cs="Arial"/>
        </w:rPr>
        <w:t xml:space="preserve"> correlation was </w:t>
      </w:r>
      <w:r w:rsidR="003335BF">
        <w:rPr>
          <w:rFonts w:ascii="Arial" w:hAnsi="Arial" w:cs="Arial"/>
        </w:rPr>
        <w:t xml:space="preserve">observed </w:t>
      </w:r>
      <w:r w:rsidRPr="00E0263D">
        <w:rPr>
          <w:rFonts w:ascii="Arial" w:hAnsi="Arial" w:cs="Arial"/>
        </w:rPr>
        <w:t xml:space="preserve">in </w:t>
      </w:r>
      <w:r w:rsidR="003335BF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 xml:space="preserve">patients without statin </w:t>
      </w:r>
      <w:r w:rsidR="00EB3346">
        <w:rPr>
          <w:rFonts w:ascii="Arial" w:hAnsi="Arial" w:cs="Arial"/>
        </w:rPr>
        <w:t xml:space="preserve">therapy </w:t>
      </w:r>
      <w:r w:rsidRPr="00E0263D">
        <w:rPr>
          <w:rFonts w:ascii="Arial" w:hAnsi="Arial" w:cs="Arial"/>
        </w:rPr>
        <w:t xml:space="preserve">(r = -0.473; p value = 0.00137). Conversely, the correlation </w:t>
      </w:r>
      <w:ins w:id="15" w:author="黒沼 圭一郎" w:date="2018-04-14T11:59:00Z">
        <w:r w:rsidR="004B1A0A">
          <w:rPr>
            <w:rFonts w:ascii="Arial" w:hAnsi="Arial" w:cs="Arial"/>
          </w:rPr>
          <w:t>was absent</w:t>
        </w:r>
      </w:ins>
      <w:commentRangeStart w:id="16"/>
      <w:del w:id="17" w:author="黒沼 圭一郎" w:date="2018-04-14T11:59:00Z">
        <w:r w:rsidRPr="00E0263D" w:rsidDel="004B1A0A">
          <w:rPr>
            <w:rFonts w:ascii="Arial" w:hAnsi="Arial" w:cs="Arial"/>
          </w:rPr>
          <w:delText>disappeared</w:delText>
        </w:r>
      </w:del>
      <w:r w:rsidRPr="00E0263D">
        <w:rPr>
          <w:rFonts w:ascii="Arial" w:hAnsi="Arial" w:cs="Arial"/>
        </w:rPr>
        <w:t xml:space="preserve"> </w:t>
      </w:r>
      <w:commentRangeEnd w:id="16"/>
      <w:r w:rsidR="003335BF">
        <w:rPr>
          <w:rStyle w:val="ab"/>
        </w:rPr>
        <w:commentReference w:id="16"/>
      </w:r>
      <w:r w:rsidRPr="00E0263D">
        <w:rPr>
          <w:rFonts w:ascii="Arial" w:hAnsi="Arial" w:cs="Arial"/>
        </w:rPr>
        <w:t xml:space="preserve">in </w:t>
      </w:r>
      <w:r w:rsidR="003335BF">
        <w:rPr>
          <w:rFonts w:ascii="Arial" w:hAnsi="Arial" w:cs="Arial"/>
        </w:rPr>
        <w:t xml:space="preserve">the </w:t>
      </w:r>
      <w:r w:rsidRPr="00E0263D">
        <w:rPr>
          <w:rFonts w:ascii="Arial" w:hAnsi="Arial" w:cs="Arial"/>
        </w:rPr>
        <w:t xml:space="preserve">patients with statin </w:t>
      </w:r>
      <w:r w:rsidR="00EB3346">
        <w:rPr>
          <w:rFonts w:ascii="Arial" w:hAnsi="Arial" w:cs="Arial"/>
        </w:rPr>
        <w:t xml:space="preserve">therapy </w:t>
      </w:r>
      <w:r w:rsidRPr="00E0263D">
        <w:rPr>
          <w:rFonts w:ascii="Arial" w:hAnsi="Arial" w:cs="Arial"/>
        </w:rPr>
        <w:t xml:space="preserve">(r = 0.0876; p value = 0.591). This prospective study showed that there was </w:t>
      </w:r>
      <w:r w:rsidR="00EF5BD3">
        <w:rPr>
          <w:rFonts w:ascii="Arial" w:hAnsi="Arial" w:cs="Arial"/>
        </w:rPr>
        <w:t xml:space="preserve">a </w:t>
      </w:r>
      <w:r w:rsidRPr="00E0263D">
        <w:rPr>
          <w:rFonts w:ascii="Arial" w:hAnsi="Arial" w:cs="Arial"/>
        </w:rPr>
        <w:t>significant negative correlation between ΔO2Hb and EFV</w:t>
      </w:r>
      <w:del w:id="18" w:author="黒沼 圭一郎" w:date="2018-04-14T12:11:00Z">
        <w:r w:rsidRPr="00E0263D" w:rsidDel="00145E00">
          <w:rPr>
            <w:rFonts w:ascii="Arial" w:hAnsi="Arial" w:cs="Arial"/>
          </w:rPr>
          <w:delText xml:space="preserve">, especially </w:delText>
        </w:r>
        <w:r w:rsidR="00EF5BD3" w:rsidDel="00145E00">
          <w:rPr>
            <w:rFonts w:ascii="Arial" w:hAnsi="Arial" w:cs="Arial"/>
          </w:rPr>
          <w:delText xml:space="preserve">in </w:delText>
        </w:r>
        <w:commentRangeStart w:id="19"/>
        <w:r w:rsidRPr="00E0263D" w:rsidDel="00145E00">
          <w:rPr>
            <w:rFonts w:ascii="Arial" w:hAnsi="Arial" w:cs="Arial"/>
          </w:rPr>
          <w:delText xml:space="preserve">patients </w:delText>
        </w:r>
        <w:commentRangeEnd w:id="19"/>
        <w:r w:rsidR="00324251" w:rsidDel="00145E00">
          <w:rPr>
            <w:rStyle w:val="ab"/>
          </w:rPr>
          <w:commentReference w:id="19"/>
        </w:r>
        <w:r w:rsidRPr="00E0263D" w:rsidDel="00145E00">
          <w:rPr>
            <w:rFonts w:ascii="Arial" w:hAnsi="Arial" w:cs="Arial"/>
          </w:rPr>
          <w:delText>without statin therapy</w:delText>
        </w:r>
      </w:del>
      <w:r w:rsidRPr="00E0263D">
        <w:rPr>
          <w:rFonts w:ascii="Arial" w:hAnsi="Arial" w:cs="Arial"/>
        </w:rPr>
        <w:t xml:space="preserve">. </w:t>
      </w:r>
      <w:r w:rsidR="003335BF">
        <w:rPr>
          <w:rFonts w:ascii="Arial" w:hAnsi="Arial" w:cs="Arial"/>
        </w:rPr>
        <w:t>The f</w:t>
      </w:r>
      <w:r w:rsidRPr="00E0263D">
        <w:rPr>
          <w:rFonts w:ascii="Arial" w:hAnsi="Arial" w:cs="Arial"/>
        </w:rPr>
        <w:t xml:space="preserve">indings </w:t>
      </w:r>
      <w:r w:rsidR="003335BF">
        <w:rPr>
          <w:rFonts w:ascii="Arial" w:hAnsi="Arial" w:cs="Arial"/>
        </w:rPr>
        <w:t xml:space="preserve">of </w:t>
      </w:r>
      <w:r w:rsidRPr="00E0263D">
        <w:rPr>
          <w:rFonts w:ascii="Arial" w:hAnsi="Arial" w:cs="Arial"/>
        </w:rPr>
        <w:t xml:space="preserve">this study </w:t>
      </w:r>
      <w:commentRangeStart w:id="20"/>
      <w:r w:rsidRPr="00E0263D">
        <w:rPr>
          <w:rFonts w:ascii="Arial" w:hAnsi="Arial" w:cs="Arial"/>
        </w:rPr>
        <w:t xml:space="preserve">would </w:t>
      </w:r>
      <w:commentRangeEnd w:id="20"/>
      <w:r w:rsidR="003335BF">
        <w:rPr>
          <w:rStyle w:val="ab"/>
        </w:rPr>
        <w:commentReference w:id="20"/>
      </w:r>
      <w:r w:rsidRPr="00E0263D">
        <w:rPr>
          <w:rFonts w:ascii="Arial" w:hAnsi="Arial" w:cs="Arial"/>
        </w:rPr>
        <w:t xml:space="preserve">help </w:t>
      </w:r>
      <w:commentRangeStart w:id="21"/>
      <w:r w:rsidRPr="00E0263D">
        <w:rPr>
          <w:rFonts w:ascii="Arial" w:hAnsi="Arial" w:cs="Arial"/>
        </w:rPr>
        <w:t xml:space="preserve">to </w:t>
      </w:r>
      <w:r w:rsidR="003335BF">
        <w:rPr>
          <w:rFonts w:ascii="Arial" w:hAnsi="Arial" w:cs="Arial"/>
        </w:rPr>
        <w:t xml:space="preserve">noninvasively </w:t>
      </w:r>
      <w:r w:rsidR="007A1F82">
        <w:rPr>
          <w:rFonts w:ascii="Arial" w:hAnsi="Arial" w:cs="Arial"/>
        </w:rPr>
        <w:t>identify</w:t>
      </w:r>
      <w:commentRangeStart w:id="22"/>
      <w:r w:rsidRPr="00E0263D">
        <w:rPr>
          <w:rFonts w:ascii="Arial" w:hAnsi="Arial" w:cs="Arial"/>
        </w:rPr>
        <w:t xml:space="preserve"> </w:t>
      </w:r>
      <w:commentRangeEnd w:id="22"/>
      <w:r w:rsidR="003335BF">
        <w:rPr>
          <w:rStyle w:val="ab"/>
        </w:rPr>
        <w:commentReference w:id="22"/>
      </w:r>
      <w:r w:rsidRPr="00E0263D">
        <w:rPr>
          <w:rFonts w:ascii="Arial" w:hAnsi="Arial" w:cs="Arial"/>
        </w:rPr>
        <w:t>patient</w:t>
      </w:r>
      <w:r w:rsidR="00694D9D">
        <w:rPr>
          <w:rFonts w:ascii="Arial" w:hAnsi="Arial" w:cs="Arial"/>
        </w:rPr>
        <w:t>s</w:t>
      </w:r>
      <w:r w:rsidRPr="00E0263D">
        <w:rPr>
          <w:rFonts w:ascii="Arial" w:hAnsi="Arial" w:cs="Arial"/>
        </w:rPr>
        <w:t xml:space="preserve"> with high epicardial fat and identity high cardiovascular risk patients</w:t>
      </w:r>
      <w:commentRangeEnd w:id="21"/>
      <w:r w:rsidR="003B1BA3">
        <w:rPr>
          <w:rStyle w:val="ab"/>
        </w:rPr>
        <w:commentReference w:id="21"/>
      </w:r>
      <w:r w:rsidRPr="00E0263D">
        <w:rPr>
          <w:rFonts w:ascii="Arial" w:hAnsi="Arial" w:cs="Arial"/>
        </w:rPr>
        <w:t>.</w:t>
      </w:r>
    </w:p>
    <w:p w14:paraId="520C85D9" w14:textId="77777777" w:rsidR="007913D5" w:rsidRPr="00F74AC2" w:rsidRDefault="007913D5" w:rsidP="007913D5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4577A615" w14:textId="77777777" w:rsidR="007913D5" w:rsidRDefault="007913D5" w:rsidP="007913D5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1A2B3BB6" w14:textId="77777777" w:rsidR="007913D5" w:rsidRPr="007913D5" w:rsidRDefault="007913D5" w:rsidP="007913D5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</w:p>
    <w:p w14:paraId="079E84EB" w14:textId="631035CF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0C34D5">
        <w:rPr>
          <w:rFonts w:ascii="Arial" w:hAnsi="Arial" w:cs="Arial"/>
        </w:rPr>
        <w:pict w14:anchorId="675DF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20pt">
            <v:imagedata r:id="rId12" o:title=""/>
          </v:shape>
        </w:pict>
      </w:r>
      <w:r w:rsidR="00D84360">
        <w:rPr>
          <w:rFonts w:ascii="Arial" w:hAnsi="Arial" w:cs="Arial"/>
        </w:rPr>
        <w:tab/>
      </w:r>
      <w:r w:rsidR="000C34D5">
        <w:rPr>
          <w:rFonts w:ascii="Arial" w:hAnsi="Arial" w:cs="Arial"/>
        </w:rPr>
        <w:pict w14:anchorId="19CD3EE4">
          <v:shape id="_x0000_i1026" type="#_x0000_t75" style="width:149pt;height:20pt">
            <v:imagedata r:id="rId13" o:title=""/>
          </v:shape>
        </w:pict>
      </w:r>
      <w:bookmarkEnd w:id="0"/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Julian Lindelli" w:date="2018-04-12T13:04:00Z" w:initials="JL">
    <w:p w14:paraId="7D3ADC45" w14:textId="77777777" w:rsidR="005F56A2" w:rsidRDefault="005F56A2">
      <w:pPr>
        <w:pStyle w:val="ac"/>
      </w:pPr>
      <w:r>
        <w:rPr>
          <w:rStyle w:val="ab"/>
        </w:rPr>
        <w:annotationRef/>
      </w:r>
      <w:r>
        <w:t xml:space="preserve">Abbreviations are usually written out </w:t>
      </w:r>
      <w:r w:rsidR="00EF5BD3">
        <w:t xml:space="preserve">when initially used. </w:t>
      </w:r>
      <w:r>
        <w:t>Please confirm that this d</w:t>
      </w:r>
      <w:r w:rsidR="00EF5BD3">
        <w:t>oes not need to be written out.</w:t>
      </w:r>
    </w:p>
  </w:comment>
  <w:comment w:id="2" w:author="Pete McCann" w:date="2018-04-13T16:48:00Z" w:initials="PM">
    <w:p w14:paraId="154F2DC4" w14:textId="3EDA96A2" w:rsidR="003335BF" w:rsidRDefault="003335BF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Please confirm whether these changes keep the intended meaning.</w:t>
      </w:r>
    </w:p>
  </w:comment>
  <w:comment w:id="4" w:author="Pete McCann" w:date="2018-04-13T16:50:00Z" w:initials="PM">
    <w:p w14:paraId="5B5B26A8" w14:textId="51F6E305" w:rsidR="003335BF" w:rsidRDefault="003335BF">
      <w:pPr>
        <w:pStyle w:val="ac"/>
      </w:pPr>
      <w:r>
        <w:rPr>
          <w:rStyle w:val="ab"/>
        </w:rPr>
        <w:annotationRef/>
      </w:r>
      <w:r>
        <w:t>Please confirm whether these changes keep the intended meaning.</w:t>
      </w:r>
    </w:p>
  </w:comment>
  <w:comment w:id="16" w:author="Pete McCann" w:date="2018-04-13T16:48:00Z" w:initials="PM">
    <w:p w14:paraId="1DFE46C5" w14:textId="3FDD4F45" w:rsidR="003335BF" w:rsidRDefault="003335BF">
      <w:pPr>
        <w:pStyle w:val="ac"/>
      </w:pPr>
      <w:r>
        <w:rPr>
          <w:rStyle w:val="ab"/>
        </w:rPr>
        <w:annotationRef/>
      </w:r>
      <w:r>
        <w:t>“was absent”?</w:t>
      </w:r>
    </w:p>
  </w:comment>
  <w:comment w:id="19" w:author="Pete McCann" w:date="2018-04-13T16:51:00Z" w:initials="PM">
    <w:p w14:paraId="71F6332C" w14:textId="25A2FB95" w:rsidR="00324251" w:rsidRDefault="00324251">
      <w:pPr>
        <w:pStyle w:val="ac"/>
      </w:pPr>
      <w:r>
        <w:rPr>
          <w:rStyle w:val="ab"/>
        </w:rPr>
        <w:annotationRef/>
      </w:r>
      <w:r>
        <w:t>It may be necessary to specify what kind of patients here.</w:t>
      </w:r>
    </w:p>
  </w:comment>
  <w:comment w:id="20" w:author="Pete McCann" w:date="2018-04-13T16:48:00Z" w:initials="PM">
    <w:p w14:paraId="6FAD4D06" w14:textId="13A0DF7E" w:rsidR="003335BF" w:rsidRDefault="003335BF">
      <w:pPr>
        <w:pStyle w:val="ac"/>
      </w:pPr>
      <w:r>
        <w:rPr>
          <w:rStyle w:val="ab"/>
        </w:rPr>
        <w:annotationRef/>
      </w:r>
      <w:r>
        <w:t>“may”?</w:t>
      </w:r>
    </w:p>
  </w:comment>
  <w:comment w:id="22" w:author="Pete McCann" w:date="2018-04-13T16:48:00Z" w:initials="PM">
    <w:p w14:paraId="52423E9B" w14:textId="77777777" w:rsidR="003335BF" w:rsidRDefault="003335BF" w:rsidP="003335BF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Do you mean “identify”? The word “estimate” implies that the answer is a number. For example, “estimate epicardial fat in patients with coronary artery disease” would make sense grammatically, although it may not keep the intended meaning.</w:t>
      </w:r>
    </w:p>
    <w:p w14:paraId="6EDA3C5B" w14:textId="454A6645" w:rsidR="003335BF" w:rsidRDefault="003335BF">
      <w:pPr>
        <w:pStyle w:val="ac"/>
      </w:pPr>
    </w:p>
  </w:comment>
  <w:comment w:id="21" w:author="Pete McCann" w:date="2018-04-13T16:52:00Z" w:initials="PM">
    <w:p w14:paraId="0330827C" w14:textId="1B4ECC23" w:rsidR="003B1BA3" w:rsidRDefault="003B1BA3">
      <w:pPr>
        <w:pStyle w:val="ac"/>
      </w:pPr>
      <w:r>
        <w:rPr>
          <w:rStyle w:val="ab"/>
        </w:rPr>
        <w:annotationRef/>
      </w:r>
      <w:r>
        <w:t>Would “to noninvasively identify both patients with high epicardial fat and those with high cardiovascular risk”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3ADC45" w15:done="0"/>
  <w15:commentEx w15:paraId="154F2DC4" w15:done="0"/>
  <w15:commentEx w15:paraId="5B5B26A8" w15:done="0"/>
  <w15:commentEx w15:paraId="1DFE46C5" w15:done="0"/>
  <w15:commentEx w15:paraId="71F6332C" w15:done="0"/>
  <w15:commentEx w15:paraId="6FAD4D06" w15:done="0"/>
  <w15:commentEx w15:paraId="6EDA3C5B" w15:done="0"/>
  <w15:commentEx w15:paraId="0330827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3ADC45" w16cid:durableId="1E7C5FBD"/>
  <w16cid:commentId w16cid:paraId="154F2DC4" w16cid:durableId="1E7C5FBE"/>
  <w16cid:commentId w16cid:paraId="5B5B26A8" w16cid:durableId="1E7C5FBF"/>
  <w16cid:commentId w16cid:paraId="1DFE46C5" w16cid:durableId="1E7C5FC0"/>
  <w16cid:commentId w16cid:paraId="71F6332C" w16cid:durableId="1E7C5FC1"/>
  <w16cid:commentId w16cid:paraId="6FAD4D06" w16cid:durableId="1E7C5FC2"/>
  <w16cid:commentId w16cid:paraId="6EDA3C5B" w16cid:durableId="1E7C5FC3"/>
  <w16cid:commentId w16cid:paraId="0330827C" w16cid:durableId="1E7C5F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EBD6" w14:textId="77777777" w:rsidR="000C34D5" w:rsidRDefault="000C34D5" w:rsidP="004D18EE">
      <w:pPr>
        <w:spacing w:after="0" w:line="240" w:lineRule="auto"/>
      </w:pPr>
      <w:r>
        <w:separator/>
      </w:r>
    </w:p>
  </w:endnote>
  <w:endnote w:type="continuationSeparator" w:id="0">
    <w:p w14:paraId="50557171" w14:textId="77777777" w:rsidR="000C34D5" w:rsidRDefault="000C34D5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C37A" w14:textId="77777777" w:rsidR="000C34D5" w:rsidRDefault="000C34D5" w:rsidP="004D18EE">
      <w:pPr>
        <w:spacing w:after="0" w:line="240" w:lineRule="auto"/>
      </w:pPr>
      <w:r>
        <w:separator/>
      </w:r>
    </w:p>
  </w:footnote>
  <w:footnote w:type="continuationSeparator" w:id="0">
    <w:p w14:paraId="0FE36225" w14:textId="77777777" w:rsidR="000C34D5" w:rsidRDefault="000C34D5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ulian Lindelli">
    <w15:presenceInfo w15:providerId="Windows Live" w15:userId="2cb12b7e152597e0"/>
  </w15:person>
  <w15:person w15:author="Pete McCann">
    <w15:presenceInfo w15:providerId="Windows Live" w15:userId="abbcc2ab8f9595fa"/>
  </w15:person>
  <w15:person w15:author="黒沼 圭一郎">
    <w15:presenceInfo w15:providerId="Windows Live" w15:userId="aea6a3bc45928b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revisionView w:markup="0"/>
  <w:trackRevisions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2CCA"/>
    <w:rsid w:val="000014D4"/>
    <w:rsid w:val="000214CB"/>
    <w:rsid w:val="00042078"/>
    <w:rsid w:val="000B0BE9"/>
    <w:rsid w:val="000C34D5"/>
    <w:rsid w:val="00103CE4"/>
    <w:rsid w:val="001248EF"/>
    <w:rsid w:val="00132AF5"/>
    <w:rsid w:val="00145E00"/>
    <w:rsid w:val="00182D5C"/>
    <w:rsid w:val="001E5599"/>
    <w:rsid w:val="00212B65"/>
    <w:rsid w:val="0022452E"/>
    <w:rsid w:val="00226BCA"/>
    <w:rsid w:val="00252D6F"/>
    <w:rsid w:val="0026095E"/>
    <w:rsid w:val="002761FE"/>
    <w:rsid w:val="00282746"/>
    <w:rsid w:val="00283B5C"/>
    <w:rsid w:val="002C3083"/>
    <w:rsid w:val="00304608"/>
    <w:rsid w:val="00324251"/>
    <w:rsid w:val="003335BF"/>
    <w:rsid w:val="003418E1"/>
    <w:rsid w:val="00385B76"/>
    <w:rsid w:val="003B1BA3"/>
    <w:rsid w:val="00461E4E"/>
    <w:rsid w:val="004650B8"/>
    <w:rsid w:val="004767E4"/>
    <w:rsid w:val="00497CC2"/>
    <w:rsid w:val="004A0B85"/>
    <w:rsid w:val="004A6398"/>
    <w:rsid w:val="004B1A0A"/>
    <w:rsid w:val="004B3FEC"/>
    <w:rsid w:val="004D18EE"/>
    <w:rsid w:val="004E6648"/>
    <w:rsid w:val="00514F29"/>
    <w:rsid w:val="00536063"/>
    <w:rsid w:val="00555A7D"/>
    <w:rsid w:val="00587527"/>
    <w:rsid w:val="005A7C6F"/>
    <w:rsid w:val="005F56A2"/>
    <w:rsid w:val="006533FC"/>
    <w:rsid w:val="00653440"/>
    <w:rsid w:val="00682B60"/>
    <w:rsid w:val="00685C5F"/>
    <w:rsid w:val="00694D9D"/>
    <w:rsid w:val="006E5019"/>
    <w:rsid w:val="006E51B7"/>
    <w:rsid w:val="006F031C"/>
    <w:rsid w:val="007109F1"/>
    <w:rsid w:val="00750E77"/>
    <w:rsid w:val="007913D5"/>
    <w:rsid w:val="00793262"/>
    <w:rsid w:val="007A1F82"/>
    <w:rsid w:val="00812CCA"/>
    <w:rsid w:val="00856AA7"/>
    <w:rsid w:val="008727B8"/>
    <w:rsid w:val="008C0A91"/>
    <w:rsid w:val="008F1C34"/>
    <w:rsid w:val="008F1F76"/>
    <w:rsid w:val="008F7355"/>
    <w:rsid w:val="009465E3"/>
    <w:rsid w:val="009748F1"/>
    <w:rsid w:val="00A00E20"/>
    <w:rsid w:val="00A478D2"/>
    <w:rsid w:val="00A50945"/>
    <w:rsid w:val="00A83BEA"/>
    <w:rsid w:val="00A86019"/>
    <w:rsid w:val="00A92B17"/>
    <w:rsid w:val="00AE00E0"/>
    <w:rsid w:val="00AF0638"/>
    <w:rsid w:val="00AF3888"/>
    <w:rsid w:val="00B77F3F"/>
    <w:rsid w:val="00B920D5"/>
    <w:rsid w:val="00C31EA9"/>
    <w:rsid w:val="00C4265A"/>
    <w:rsid w:val="00C43FF3"/>
    <w:rsid w:val="00C65B0C"/>
    <w:rsid w:val="00C93237"/>
    <w:rsid w:val="00CB5844"/>
    <w:rsid w:val="00D301FC"/>
    <w:rsid w:val="00D72A09"/>
    <w:rsid w:val="00D73D83"/>
    <w:rsid w:val="00D84360"/>
    <w:rsid w:val="00DA1FFD"/>
    <w:rsid w:val="00E0263D"/>
    <w:rsid w:val="00E22417"/>
    <w:rsid w:val="00E2366C"/>
    <w:rsid w:val="00E33ABF"/>
    <w:rsid w:val="00E946D5"/>
    <w:rsid w:val="00EB3346"/>
    <w:rsid w:val="00EF5BD3"/>
    <w:rsid w:val="00F326B4"/>
    <w:rsid w:val="00F74AC2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1226BB32"/>
  <w15:docId w15:val="{72DE8B98-0C34-41EA-936A-F093ED4A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8727B8"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7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Hyperlink"/>
    <w:rsid w:val="008727B8"/>
    <w:rPr>
      <w:color w:val="0000FF"/>
      <w:u w:val="single"/>
    </w:rPr>
  </w:style>
  <w:style w:type="character" w:customStyle="1" w:styleId="a4">
    <w:name w:val="吹き出し (文字)"/>
    <w:link w:val="a3"/>
    <w:rsid w:val="008727B8"/>
    <w:rPr>
      <w:rFonts w:ascii="Tahoma" w:eastAsia="Times New Roman" w:hAnsi="Tahoma" w:cs="Tahoma"/>
      <w:sz w:val="16"/>
      <w:szCs w:val="16"/>
    </w:rPr>
  </w:style>
  <w:style w:type="character" w:styleId="a6">
    <w:name w:val="FollowedHyperlink"/>
    <w:basedOn w:val="a0"/>
    <w:rsid w:val="008C0A91"/>
    <w:rPr>
      <w:color w:val="800080" w:themeColor="followedHyperlink"/>
      <w:u w:val="single"/>
    </w:rPr>
  </w:style>
  <w:style w:type="paragraph" w:styleId="a7">
    <w:name w:val="header"/>
    <w:basedOn w:val="a"/>
    <w:link w:val="a8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8">
    <w:name w:val="ヘッダー (文字)"/>
    <w:basedOn w:val="a0"/>
    <w:link w:val="a7"/>
    <w:rsid w:val="004D18EE"/>
    <w:rPr>
      <w:rFonts w:eastAsia="Times New Roman"/>
      <w:sz w:val="24"/>
      <w:szCs w:val="24"/>
      <w:lang w:val="en-US" w:eastAsia="zh-CN"/>
    </w:rPr>
  </w:style>
  <w:style w:type="paragraph" w:styleId="a9">
    <w:name w:val="footer"/>
    <w:basedOn w:val="a"/>
    <w:link w:val="aa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aa">
    <w:name w:val="フッター (文字)"/>
    <w:basedOn w:val="a0"/>
    <w:link w:val="a9"/>
    <w:rsid w:val="004D18EE"/>
    <w:rPr>
      <w:rFonts w:eastAsia="Times New Roman"/>
      <w:sz w:val="24"/>
      <w:szCs w:val="24"/>
      <w:lang w:val="en-US" w:eastAsia="zh-CN"/>
    </w:rPr>
  </w:style>
  <w:style w:type="character" w:styleId="ab">
    <w:name w:val="annotation reference"/>
    <w:basedOn w:val="a0"/>
    <w:semiHidden/>
    <w:unhideWhenUsed/>
    <w:rsid w:val="005F56A2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5F56A2"/>
    <w:pPr>
      <w:spacing w:line="240" w:lineRule="auto"/>
    </w:pPr>
    <w:rPr>
      <w:sz w:val="20"/>
      <w:szCs w:val="20"/>
    </w:rPr>
  </w:style>
  <w:style w:type="character" w:customStyle="1" w:styleId="ad">
    <w:name w:val="コメント文字列 (文字)"/>
    <w:basedOn w:val="a0"/>
    <w:link w:val="ac"/>
    <w:semiHidden/>
    <w:rsid w:val="005F56A2"/>
    <w:rPr>
      <w:rFonts w:eastAsia="Times New Roman"/>
      <w:lang w:val="en-US" w:eastAsia="zh-CN"/>
    </w:rPr>
  </w:style>
  <w:style w:type="paragraph" w:styleId="ae">
    <w:name w:val="annotation subject"/>
    <w:basedOn w:val="ac"/>
    <w:next w:val="ac"/>
    <w:link w:val="af"/>
    <w:semiHidden/>
    <w:unhideWhenUsed/>
    <w:rsid w:val="005F56A2"/>
    <w:rPr>
      <w:b/>
      <w:bCs/>
    </w:rPr>
  </w:style>
  <w:style w:type="character" w:customStyle="1" w:styleId="af">
    <w:name w:val="コメント内容 (文字)"/>
    <w:basedOn w:val="ad"/>
    <w:link w:val="ae"/>
    <w:semiHidden/>
    <w:rsid w:val="005F56A2"/>
    <w:rPr>
      <w:rFonts w:eastAsia="Times New Roman"/>
      <w:b/>
      <w:bCs/>
      <w:lang w:val="en-US" w:eastAsia="zh-CN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65B0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C65B0C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65B0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C65B0C"/>
    <w:rPr>
      <w:rFonts w:ascii="Arial" w:eastAsia="Times New Roman" w:hAnsi="Arial" w:cs="Arial"/>
      <w:vanish/>
      <w:sz w:val="16"/>
      <w:szCs w:val="16"/>
      <w:lang w:val="en-US" w:eastAsia="zh-CN"/>
    </w:rPr>
  </w:style>
  <w:style w:type="paragraph" w:styleId="af0">
    <w:name w:val="Revision"/>
    <w:hidden/>
    <w:uiPriority w:val="99"/>
    <w:unhideWhenUsed/>
    <w:rsid w:val="00F74AC2"/>
    <w:rPr>
      <w:rFonts w:eastAsia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46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8CB1D4-310F-43C9-A8AB-15F80F9A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>ITÖ/ETHZ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黒沼 圭一郎</cp:lastModifiedBy>
  <cp:revision>6</cp:revision>
  <cp:lastPrinted>2012-03-06T08:56:00Z</cp:lastPrinted>
  <dcterms:created xsi:type="dcterms:W3CDTF">2018-04-14T02:09:00Z</dcterms:created>
  <dcterms:modified xsi:type="dcterms:W3CDTF">2018-04-14T03:34:00Z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